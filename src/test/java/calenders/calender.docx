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Hello Folks,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In this post we will see a very important topic “Handling calendar in Selenium”.</w:t>
      </w:r>
    </w:p>
    <w:p w:rsidR="00CE5ABF" w:rsidRPr="00CE5ABF" w:rsidRDefault="00CE5ABF" w:rsidP="00CE5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We always see some input boxes where we need to select date from calendar widget. When we click on that input box, a calendar widget gets open and we need to select proper date value from that widget.</w:t>
      </w:r>
    </w:p>
    <w:p w:rsidR="00CE5ABF" w:rsidRPr="00CE5ABF" w:rsidRDefault="00CE5ABF" w:rsidP="00CE5A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You can see different types of calendar widget varying across applications. For example: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MakeMyTrip.com: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7" name="Picture 7" descr="https://i2.wp.com/makeseleniumeasy.com/wp-content/uploads/2017/09/YatraCal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makeseleniumeasy.com/wp-content/uploads/2017/09/YatraCal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proofErr w:type="spellStart"/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Jquery</w:t>
      </w:r>
      <w:proofErr w:type="spellEnd"/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 Type 1: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6" name="Picture 6" descr="https://i0.wp.com/makeseleniumeasy.com/wp-content/uploads/2017/09/Jquerty1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makeseleniumeasy.com/wp-content/uploads/2017/09/Jquerty1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proofErr w:type="spellStart"/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Jquery</w:t>
      </w:r>
      <w:proofErr w:type="spellEnd"/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 xml:space="preserve"> Type 2: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5" name="Picture 5" descr="https://i2.wp.com/makeseleniumeasy.com/wp-content/uploads/2017/09/jquery2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makeseleniumeasy.com/wp-content/uploads/2017/09/jquery2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Since every application uses different types of calendars, so it becomes little confusing and difficult to Selenium people to select date from it. You </w:t>
      </w:r>
      <w:proofErr w:type="spellStart"/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can not</w:t>
      </w:r>
      <w:proofErr w:type="spellEnd"/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 xml:space="preserve"> write a reusable method easily which can be used to handle all types of calendar.</w:t>
      </w:r>
    </w:p>
    <w:p w:rsidR="00CE5ABF" w:rsidRPr="00CE5ABF" w:rsidRDefault="00CE5ABF" w:rsidP="00CE5A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1"/>
        <w:rPr>
          <w:rFonts w:ascii="Arial" w:eastAsia="Times New Roman" w:hAnsi="Arial" w:cs="Arial"/>
          <w:color w:val="6A6C6E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color w:val="6A6C6E"/>
          <w:sz w:val="24"/>
          <w:szCs w:val="24"/>
          <w:lang w:eastAsia="en-IN"/>
        </w:rPr>
        <w:t>Examples shown above are mostly used in applications. So I will explain handling of above calendars in this post. You can use the same logic for other types of calendar as well.</w:t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 w:rsidRPr="00CE5ABF">
        <w:rPr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  <w:t> </w:t>
      </w:r>
    </w:p>
    <w:p w:rsidR="00CE5ABF" w:rsidRPr="00CE5ABF" w:rsidRDefault="00CE5ABF" w:rsidP="00CE5ABF">
      <w:pPr>
        <w:shd w:val="clear" w:color="auto" w:fill="FFFFFF"/>
        <w:spacing w:after="0" w:line="240" w:lineRule="auto"/>
        <w:jc w:val="center"/>
        <w:rPr>
          <w:ins w:id="0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1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br/>
        </w:r>
      </w:ins>
    </w:p>
    <w:p w:rsidR="00CE5ABF" w:rsidRPr="00CE5ABF" w:rsidRDefault="00CE5ABF" w:rsidP="00CE5ABF">
      <w:pPr>
        <w:shd w:val="clear" w:color="auto" w:fill="EAEAEA"/>
        <w:spacing w:after="0" w:line="240" w:lineRule="auto"/>
        <w:textAlignment w:val="center"/>
        <w:rPr>
          <w:ins w:id="2" w:author="Unknown"/>
          <w:rFonts w:ascii="Arial" w:eastAsia="Times New Roman" w:hAnsi="Arial" w:cs="Arial"/>
          <w:i/>
          <w:iCs/>
          <w:color w:val="070707"/>
          <w:sz w:val="29"/>
          <w:szCs w:val="29"/>
          <w:lang w:eastAsia="en-IN"/>
        </w:rPr>
      </w:pPr>
      <w:ins w:id="3" w:author="Unknown">
        <w:r w:rsidRPr="00CE5ABF">
          <w:rPr>
            <w:rFonts w:ascii="Arial" w:eastAsia="Times New Roman" w:hAnsi="Arial" w:cs="Arial"/>
            <w:i/>
            <w:iCs/>
            <w:color w:val="070707"/>
            <w:sz w:val="29"/>
            <w:szCs w:val="29"/>
            <w:lang w:eastAsia="en-IN"/>
          </w:rPr>
          <w:t>Table of Contents</w:t>
        </w:r>
      </w:ins>
    </w:p>
    <w:p w:rsidR="00CE5ABF" w:rsidRPr="00CE5ABF" w:rsidRDefault="00CE5ABF" w:rsidP="00CE5ABF">
      <w:pPr>
        <w:numPr>
          <w:ilvl w:val="0"/>
          <w:numId w:val="3"/>
        </w:numPr>
        <w:shd w:val="clear" w:color="auto" w:fill="EDF6FF"/>
        <w:spacing w:after="0" w:line="240" w:lineRule="auto"/>
        <w:ind w:left="0"/>
        <w:rPr>
          <w:ins w:id="4" w:author="Unknown"/>
          <w:rFonts w:ascii="Arial" w:eastAsia="Times New Roman" w:hAnsi="Arial" w:cs="Arial"/>
          <w:color w:val="6A6C6E"/>
          <w:sz w:val="23"/>
          <w:szCs w:val="23"/>
          <w:lang w:eastAsia="en-IN"/>
        </w:rPr>
      </w:pPr>
      <w:ins w:id="5" w:author="Unknown"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begin"/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instrText xml:space="preserve"> HYPERLINK "http://makeseleniumeasy.com/2017/09/18/how-to-handle-different-types-of-calendars-in-selenium-part-1/" \l "Understanding_Calendar_HTML" \o "Understanding Calendar HTML:" </w:instrText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separate"/>
        </w:r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>Understanding Calendar HTML:</w:t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end"/>
        </w:r>
      </w:ins>
    </w:p>
    <w:p w:rsidR="00CE5ABF" w:rsidRPr="00CE5ABF" w:rsidRDefault="00CE5ABF" w:rsidP="00CE5ABF">
      <w:pPr>
        <w:numPr>
          <w:ilvl w:val="0"/>
          <w:numId w:val="3"/>
        </w:numPr>
        <w:shd w:val="clear" w:color="auto" w:fill="EDF6FF"/>
        <w:spacing w:after="0" w:line="240" w:lineRule="auto"/>
        <w:ind w:left="0"/>
        <w:rPr>
          <w:ins w:id="6" w:author="Unknown"/>
          <w:rFonts w:ascii="Arial" w:eastAsia="Times New Roman" w:hAnsi="Arial" w:cs="Arial"/>
          <w:color w:val="6A6C6E"/>
          <w:sz w:val="23"/>
          <w:szCs w:val="23"/>
          <w:lang w:eastAsia="en-IN"/>
        </w:rPr>
      </w:pPr>
      <w:ins w:id="7" w:author="Unknown"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begin"/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instrText xml:space="preserve"> HYPERLINK "http://makeseleniumeasy.com/2017/09/18/how-to-handle-different-types-of-calendars-in-selenium-part-1/" \l "Handling_MakeMyTrip%E2%80%99s_calendar" \o "Handling MakeMyTrip’s calendar:" </w:instrText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separate"/>
        </w:r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 xml:space="preserve">Handling </w:t>
        </w:r>
        <w:proofErr w:type="spellStart"/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>MakeMyTrip’s</w:t>
        </w:r>
        <w:proofErr w:type="spellEnd"/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 xml:space="preserve"> calendar:</w:t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end"/>
        </w:r>
      </w:ins>
    </w:p>
    <w:p w:rsidR="00CE5ABF" w:rsidRPr="00CE5ABF" w:rsidRDefault="00CE5ABF" w:rsidP="00CE5ABF">
      <w:pPr>
        <w:numPr>
          <w:ilvl w:val="0"/>
          <w:numId w:val="3"/>
        </w:numPr>
        <w:shd w:val="clear" w:color="auto" w:fill="EDF6FF"/>
        <w:spacing w:line="240" w:lineRule="auto"/>
        <w:ind w:left="0"/>
        <w:rPr>
          <w:ins w:id="8" w:author="Unknown"/>
          <w:rFonts w:ascii="Arial" w:eastAsia="Times New Roman" w:hAnsi="Arial" w:cs="Arial"/>
          <w:color w:val="6A6C6E"/>
          <w:sz w:val="23"/>
          <w:szCs w:val="23"/>
          <w:lang w:eastAsia="en-IN"/>
        </w:rPr>
      </w:pPr>
      <w:ins w:id="9" w:author="Unknown"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begin"/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instrText xml:space="preserve"> HYPERLINK "http://makeseleniumeasy.com/2017/09/18/how-to-handle-different-types-of-calendars-in-selenium-part-1/" \l "Author_Amod_Mahajan" \o "Author: Amod Mahajan" </w:instrText>
        </w:r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separate"/>
        </w:r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 xml:space="preserve">Author: </w:t>
        </w:r>
        <w:proofErr w:type="spellStart"/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>Amod</w:t>
        </w:r>
        <w:proofErr w:type="spellEnd"/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 xml:space="preserve"> </w:t>
        </w:r>
        <w:proofErr w:type="spellStart"/>
        <w:r w:rsidRPr="00CE5ABF">
          <w:rPr>
            <w:rFonts w:ascii="Arial" w:eastAsia="Times New Roman" w:hAnsi="Arial" w:cs="Arial"/>
            <w:color w:val="444444"/>
            <w:sz w:val="23"/>
            <w:szCs w:val="23"/>
            <w:lang w:eastAsia="en-IN"/>
          </w:rPr>
          <w:t>Mahajan</w:t>
        </w:r>
        <w:proofErr w:type="spellEnd"/>
        <w:r w:rsidRPr="00CE5ABF">
          <w:rPr>
            <w:rFonts w:ascii="Arial" w:eastAsia="Times New Roman" w:hAnsi="Arial" w:cs="Arial"/>
            <w:color w:val="6A6C6E"/>
            <w:sz w:val="23"/>
            <w:szCs w:val="23"/>
            <w:lang w:eastAsia="en-IN"/>
          </w:rPr>
          <w:fldChar w:fldCharType="end"/>
        </w:r>
      </w:ins>
    </w:p>
    <w:p w:rsidR="00CE5ABF" w:rsidRPr="00CE5ABF" w:rsidRDefault="00CE5ABF" w:rsidP="00CE5ABF">
      <w:pPr>
        <w:shd w:val="clear" w:color="auto" w:fill="FFFFFF"/>
        <w:spacing w:before="345" w:after="240" w:line="240" w:lineRule="auto"/>
        <w:outlineLvl w:val="3"/>
        <w:rPr>
          <w:ins w:id="10" w:author="Unknown"/>
          <w:rFonts w:ascii="Arial" w:eastAsia="Times New Roman" w:hAnsi="Arial" w:cs="Arial"/>
          <w:b/>
          <w:bCs/>
          <w:sz w:val="27"/>
          <w:szCs w:val="27"/>
          <w:lang w:eastAsia="en-IN"/>
        </w:rPr>
      </w:pPr>
      <w:ins w:id="11" w:author="Unknown">
        <w:r w:rsidRPr="00CE5ABF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>Understanding Calendar HTML: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12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13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 xml:space="preserve">There are so many types of calendar but there </w:t>
        </w:r>
        <w:proofErr w:type="gramStart"/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are</w:t>
        </w:r>
        <w:proofErr w:type="gramEnd"/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 xml:space="preserve"> something common across all types. We must know those common points about calendars.</w:t>
        </w:r>
      </w:ins>
    </w:p>
    <w:p w:rsidR="00CE5ABF" w:rsidRPr="00CE5ABF" w:rsidRDefault="00CE5ABF" w:rsidP="00CE5A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14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15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Maximum calendars are a table which consists of rows and tables. Generally week will be created with “</w:t>
        </w:r>
        <w:proofErr w:type="spellStart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tr</w:t>
        </w:r>
        <w:proofErr w:type="spellEnd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” and dates will “td”.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16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4" name="Picture 4" descr="https://i2.wp.com/makeseleniumeasy.com/wp-content/uploads/2017/09/CalTable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akeseleniumeasy.com/wp-content/uploads/2017/09/CalTable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17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18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 </w:t>
        </w:r>
      </w:ins>
    </w:p>
    <w:p w:rsidR="00CE5ABF" w:rsidRPr="00CE5ABF" w:rsidRDefault="00CE5ABF" w:rsidP="00CE5A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19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20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“Class” attribute for “td” tag gives more information about if date is past, </w:t>
        </w:r>
        <w:proofErr w:type="gramStart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current ,</w:t>
        </w:r>
        <w:proofErr w:type="gramEnd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 weekend or upcoming. Refer below </w:t>
        </w:r>
        <w:proofErr w:type="gramStart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image,</w:t>
        </w:r>
        <w:proofErr w:type="gramEnd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 You will see the class name is different.</w:t>
        </w:r>
      </w:ins>
    </w:p>
    <w:p w:rsidR="00CE5ABF" w:rsidRPr="00CE5ABF" w:rsidRDefault="00CE5ABF" w:rsidP="00CE5A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21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22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Red marked column is past date.</w:t>
        </w:r>
      </w:ins>
    </w:p>
    <w:p w:rsidR="00CE5ABF" w:rsidRPr="00CE5ABF" w:rsidRDefault="00CE5ABF" w:rsidP="00CE5A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23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24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Yellow marked column is current date.</w:t>
        </w:r>
      </w:ins>
    </w:p>
    <w:p w:rsidR="00CE5ABF" w:rsidRPr="00CE5ABF" w:rsidRDefault="00CE5ABF" w:rsidP="00CE5A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25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26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Green marked column is week-end.</w:t>
        </w:r>
      </w:ins>
    </w:p>
    <w:p w:rsidR="00CE5ABF" w:rsidRPr="00CE5ABF" w:rsidRDefault="00CE5ABF" w:rsidP="00CE5A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27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28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Blue marked column is future date.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29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3" name="Picture 3" descr="https://i1.wp.com/makeseleniumeasy.com/wp-content/uploads/2017/09/Understanding-Calendars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makeseleniumeasy.com/wp-content/uploads/2017/09/Understanding-Calendars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30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31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Every td will have attributes which is “data-month” and “data-year” which gives information about month and year to which td belongs. For example: “data-month” as 2 means day belongs to March month.</w:t>
        </w:r>
      </w:ins>
    </w:p>
    <w:p w:rsidR="00CE5ABF" w:rsidRPr="00CE5ABF" w:rsidRDefault="00CE5ABF" w:rsidP="00CE5ABF">
      <w:pPr>
        <w:shd w:val="clear" w:color="auto" w:fill="FFFFFF"/>
        <w:spacing w:before="345" w:after="240" w:line="240" w:lineRule="auto"/>
        <w:outlineLvl w:val="3"/>
        <w:rPr>
          <w:ins w:id="32" w:author="Unknown"/>
          <w:rFonts w:ascii="Arial" w:eastAsia="Times New Roman" w:hAnsi="Arial" w:cs="Arial"/>
          <w:b/>
          <w:bCs/>
          <w:sz w:val="27"/>
          <w:szCs w:val="27"/>
          <w:lang w:eastAsia="en-IN"/>
        </w:rPr>
      </w:pPr>
      <w:ins w:id="33" w:author="Unknown">
        <w:r w:rsidRPr="00CE5ABF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 xml:space="preserve">Handling </w:t>
        </w:r>
        <w:proofErr w:type="spellStart"/>
        <w:r w:rsidRPr="00CE5ABF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>MakeMyTrip’s</w:t>
        </w:r>
        <w:proofErr w:type="spellEnd"/>
        <w:r w:rsidRPr="00CE5ABF">
          <w:rPr>
            <w:rFonts w:ascii="Arial" w:eastAsia="Times New Roman" w:hAnsi="Arial" w:cs="Arial"/>
            <w:b/>
            <w:bCs/>
            <w:sz w:val="27"/>
            <w:szCs w:val="27"/>
            <w:lang w:eastAsia="en-IN"/>
          </w:rPr>
          <w:t xml:space="preserve"> calendar: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34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35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Logic: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36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37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We will take Year, Month and day from user.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38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39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First we will get year in first </w:t>
        </w:r>
        <w:proofErr w:type="gramStart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month(</w:t>
        </w:r>
        <w:proofErr w:type="gramEnd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left hand side). If year is not matching with desired year, we will click on next till we get desired year. For example: If I need to select 2018, and current year is 2017, we will keep clicking of next button till we get year as 2018.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40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41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Once we get desired year, we need to get desired month. We will retrieve month value from left most </w:t>
        </w:r>
        <w:proofErr w:type="gramStart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month</w:t>
        </w:r>
        <w:proofErr w:type="gramEnd"/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 xml:space="preserve"> and if month is not matching with desired month, we will keep clicking on Next button till we get desired month. For example: If current month is September and desired month is November. We will click on Next button till we get month November in left most month.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42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43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The major step is finding valid dates of desired month. We should filter past dates and dates of other months. We should also filter empty date columns.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44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45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Java has a number for each month of year which is equal to actual position of month-1. For example: Java month number for March will be 3-1=2.</w:t>
        </w:r>
      </w:ins>
    </w:p>
    <w:p w:rsidR="00CE5ABF" w:rsidRPr="00CE5ABF" w:rsidRDefault="00CE5ABF" w:rsidP="00CE5A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31"/>
        <w:rPr>
          <w:ins w:id="46" w:author="Unknown"/>
          <w:rFonts w:ascii="Arial" w:eastAsia="Times New Roman" w:hAnsi="Arial" w:cs="Arial"/>
          <w:color w:val="6A6C6E"/>
          <w:sz w:val="24"/>
          <w:szCs w:val="24"/>
          <w:lang w:eastAsia="en-IN"/>
        </w:rPr>
      </w:pPr>
      <w:ins w:id="47" w:author="Unknown">
        <w:r w:rsidRPr="00CE5ABF">
          <w:rPr>
            <w:rFonts w:ascii="Arial" w:eastAsia="Times New Roman" w:hAnsi="Arial" w:cs="Arial"/>
            <w:color w:val="6A6C6E"/>
            <w:sz w:val="24"/>
            <w:szCs w:val="24"/>
            <w:lang w:eastAsia="en-IN"/>
          </w:rPr>
          <w:t>Using java month number, we can filter dates from other months.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48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49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Java Code:</w:t>
        </w:r>
      </w:ins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21094"/>
      </w:tblGrid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MakeSeleniumEasy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java.text.ParseException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java.text.SimpleDateFormat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java.util.Calendar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java.util.Date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java.util.List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org.openqa.selenium.By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org.openqa.selenium.WebDriver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org.openqa.selenium.WebElement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org.openqa.selenium.chrome.ChromeDriver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HandlingMMTCalendar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selectDate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calendar, String year, String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monthName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, String day,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driver) throws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ParseException</w:t>
            </w:r>
            <w:proofErr w:type="spellEnd"/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//Clicking on calendar to open calendar widget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calendar.click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Retrieving current year value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currentYear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= driver.findElement(By.xpath("//div[@class='ui-datepicker-title']/span[@class='ui-datepicker-year']")).getText();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Click on Next arrow till we get desired year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if(!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currentYear.equals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(year))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do{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driver.findElement(By.xpath("(//span[text()='Next'])[1]")).click();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}while(!driver.findElement(By.xpath("//div[@class='ui-datepicker-title']/span[@class='ui-datepicker-year']")).getText().equals(year));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Select desired month after selecting desired year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currentMonth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= driver.findElement(By.xpath("(//div[@class='ui-datepicker-title']/span[@class='ui-datepicker-month'])[1]")).getText();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if(!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currentMonth.equalsIgnoreCase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monthName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))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do{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driver.findElement(By.xpath("(//span[text()='Next'])[1]")).click();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}while(!driver.findElement(By.xpath("(//div[@class='ui-datepicker-title']/span[@class='ui-datepicker-month'])[1]")).getText().trim().equalsIgnoreCase(monthName));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//get java month number for desired month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javaMonthInt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HandlingMMTCalendar.getMonthJavaInt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monthName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Find dates of desired month only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List&lt;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allDateOfDesiredMonth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driver.findElements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By.xpath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("//div[@class='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ui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datepicker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-group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ui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datepicker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-group-first']//table/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tbody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[1]//td[(@class=' ' or @class='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ui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datepicker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-week-end ' ) and @data-month='"+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javaMonthInt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+"']"));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for(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d:allDateOfDesiredMonth )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d.getText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().trim().equals(day))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d.click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Code to get java month number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public static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getMonthJavaInt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(String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monthName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ParseException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Date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date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SimpleDateFormat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("MMMM").parse(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monthName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Calendar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Calendar.getInstance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cal.setTime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(date);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cal.get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Calendar.MONTH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args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ParseException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System.setProperty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("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webdriver.chrome.driver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", "./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exefiles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/chromedriver.exe");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driver= new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ChromeDriver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driver.manage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().window().maximize();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driver.get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("https://www.makemytrip.com/");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// Locating departure date calendar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WebElement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departCal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driver.findElement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(By.id("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hp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-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widget__depart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"));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HandlingMMTCalendar.selectDate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(</w:t>
            </w:r>
            <w:proofErr w:type="spellStart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departCal</w:t>
            </w:r>
            <w:proofErr w:type="spellEnd"/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, "2017", "September", "22", driver);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E5ABF" w:rsidRPr="00CE5ABF" w:rsidTr="00CE5ABF">
        <w:tc>
          <w:tcPr>
            <w:tcW w:w="49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noWrap/>
            <w:hideMark/>
          </w:tcPr>
          <w:p w:rsidR="00CE5ABF" w:rsidRPr="00CE5ABF" w:rsidRDefault="00CE5ABF" w:rsidP="00CE5AB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E5ABF" w:rsidRPr="00CE5ABF" w:rsidRDefault="00CE5ABF" w:rsidP="00CE5AB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 w:rsidRPr="00CE5ABF"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>}</w:t>
            </w:r>
          </w:p>
        </w:tc>
      </w:tr>
    </w:tbl>
    <w:p w:rsidR="00CE5ABF" w:rsidRPr="00CE5ABF" w:rsidRDefault="00CE5ABF" w:rsidP="00CE5ABF">
      <w:pPr>
        <w:shd w:val="clear" w:color="auto" w:fill="F7F7F7"/>
        <w:spacing w:line="240" w:lineRule="auto"/>
        <w:rPr>
          <w:ins w:id="50" w:author="Unknown"/>
          <w:rFonts w:ascii="Segoe UI" w:eastAsia="Times New Roman" w:hAnsi="Segoe UI" w:cs="Segoe UI"/>
          <w:color w:val="333333"/>
          <w:sz w:val="18"/>
          <w:szCs w:val="18"/>
          <w:lang w:eastAsia="en-IN"/>
        </w:rPr>
      </w:pPr>
      <w:ins w:id="51" w:author="Unknown"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begin"/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instrText xml:space="preserve"> HYPERLINK "https://gist.github.com/anonymous/a0c0efd5ea21b8ddaa58ebe426c54442/raw/2439002a6737ccd5a74dc5955eb683f04d488de9/gistfile1.txt" </w:instrText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separate"/>
        </w:r>
        <w:proofErr w:type="gramStart"/>
        <w:r w:rsidRPr="00CE5ABF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view</w:t>
        </w:r>
        <w:proofErr w:type="gramEnd"/>
        <w:r w:rsidRPr="00CE5ABF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 xml:space="preserve"> raw</w:t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end"/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begin"/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instrText xml:space="preserve"> HYPERLINK "https://gist.github.com/anonymous/a0c0efd5ea21b8ddaa58ebe426c54442" \l "file-gistfile1-txt" </w:instrText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separate"/>
        </w:r>
        <w:r w:rsidRPr="00CE5ABF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gistfile1.txt </w:t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end"/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t>hosted with </w:t>
        </w:r>
      </w:ins>
      <w:r>
        <w:rPr>
          <w:rFonts w:ascii="Segoe UI" w:eastAsia="Times New Roman" w:hAnsi="Segoe UI" w:cs="Segoe UI"/>
          <w:noProof/>
          <w:color w:val="333333"/>
          <w:sz w:val="18"/>
          <w:szCs w:val="18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GQaW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ins w:id="52" w:author="Unknown"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t> by </w:t>
        </w:r>
        <w:proofErr w:type="spellStart"/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begin"/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instrText xml:space="preserve"> HYPERLINK "https://github.com/" </w:instrText>
        </w:r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separate"/>
        </w:r>
        <w:r w:rsidRPr="00CE5ABF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eastAsia="en-IN"/>
          </w:rPr>
          <w:t>GitHub</w:t>
        </w:r>
        <w:proofErr w:type="spellEnd"/>
        <w:r w:rsidRPr="00CE5ABF">
          <w:rPr>
            <w:rFonts w:ascii="Segoe UI" w:eastAsia="Times New Roman" w:hAnsi="Segoe UI" w:cs="Segoe UI"/>
            <w:color w:val="333333"/>
            <w:sz w:val="18"/>
            <w:szCs w:val="18"/>
            <w:lang w:eastAsia="en-IN"/>
          </w:rPr>
          <w:fldChar w:fldCharType="end"/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53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54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Output:</w:t>
        </w:r>
      </w:ins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55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noProof/>
          <w:color w:val="070707"/>
          <w:sz w:val="24"/>
          <w:szCs w:val="24"/>
          <w:lang w:eastAsia="en-IN"/>
        </w:rPr>
        <w:drawing>
          <wp:inline distT="0" distB="0" distL="0" distR="0">
            <wp:extent cx="5953125" cy="3343275"/>
            <wp:effectExtent l="0" t="0" r="9525" b="9525"/>
            <wp:docPr id="1" name="Picture 1" descr="https://i1.wp.com/makeseleniumeasy.com/wp-content/uploads/2017/09/DateSelected.png?resize=1200%2C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makeseleniumeasy.com/wp-content/uploads/2017/09/DateSelected.png?resize=1200%2C6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ABF" w:rsidRPr="00CE5ABF" w:rsidRDefault="00CE5ABF" w:rsidP="00CE5ABF">
      <w:pPr>
        <w:shd w:val="clear" w:color="auto" w:fill="EAEAEA"/>
        <w:spacing w:after="389" w:line="240" w:lineRule="auto"/>
        <w:rPr>
          <w:ins w:id="56" w:author="Unknown"/>
          <w:rFonts w:ascii="Arial" w:eastAsia="Times New Roman" w:hAnsi="Arial" w:cs="Arial"/>
          <w:i/>
          <w:iCs/>
          <w:color w:val="070707"/>
          <w:sz w:val="24"/>
          <w:szCs w:val="24"/>
          <w:lang w:eastAsia="en-IN"/>
        </w:rPr>
      </w:pPr>
      <w:ins w:id="57" w:author="Unknown">
        <w:r w:rsidRPr="00CE5ABF">
          <w:rPr>
            <w:rFonts w:ascii="Arial" w:eastAsia="Times New Roman" w:hAnsi="Arial" w:cs="Arial"/>
            <w:i/>
            <w:iCs/>
            <w:color w:val="070707"/>
            <w:sz w:val="24"/>
            <w:szCs w:val="24"/>
            <w:lang w:eastAsia="en-IN"/>
          </w:rPr>
          <w:t>You can customize and add more validation for proper valid dates. But whatever you want to do, above logic will help you in selecting date.</w:t>
        </w:r>
      </w:ins>
    </w:p>
    <w:p w:rsidR="00F973B0" w:rsidRDefault="00F973B0"/>
    <w:sectPr w:rsidR="00F9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34A1"/>
    <w:multiLevelType w:val="multilevel"/>
    <w:tmpl w:val="7D128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72401"/>
    <w:multiLevelType w:val="multilevel"/>
    <w:tmpl w:val="E5B85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93CF0"/>
    <w:multiLevelType w:val="multilevel"/>
    <w:tmpl w:val="FDBE2E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E6ECE"/>
    <w:multiLevelType w:val="multilevel"/>
    <w:tmpl w:val="36269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711BC"/>
    <w:multiLevelType w:val="multilevel"/>
    <w:tmpl w:val="076A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6119DA"/>
    <w:multiLevelType w:val="multilevel"/>
    <w:tmpl w:val="F664F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BE6E45"/>
    <w:multiLevelType w:val="multilevel"/>
    <w:tmpl w:val="599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7B"/>
    <w:rsid w:val="0050497B"/>
    <w:rsid w:val="00CE5ABF"/>
    <w:rsid w:val="00F9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5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5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title">
    <w:name w:val="ez-toc-title"/>
    <w:basedOn w:val="Normal"/>
    <w:rsid w:val="00C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5A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5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5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title">
    <w:name w:val="ez-toc-title"/>
    <w:basedOn w:val="Normal"/>
    <w:rsid w:val="00CE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5A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35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808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18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092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103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</cp:revision>
  <dcterms:created xsi:type="dcterms:W3CDTF">2022-01-15T12:20:00Z</dcterms:created>
  <dcterms:modified xsi:type="dcterms:W3CDTF">2022-01-15T12:20:00Z</dcterms:modified>
</cp:coreProperties>
</file>